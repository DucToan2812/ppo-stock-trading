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311971" cy="77924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11971" cy="7792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spacing w:line="276" w:lineRule="auto"/>
        <w:ind w:firstLine="0"/>
        <w:rPr/>
      </w:pPr>
      <w:r w:rsidDel="00000000" w:rsidR="00000000" w:rsidRPr="00000000">
        <w:rPr>
          <w:rtl w:val="0"/>
        </w:rPr>
        <w:t xml:space="preserve">Phát Triển Hệ Thống Giao Dịch Cổ Phiếu Sử Dụng Mô Hình Proximal Policy Optimization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Rule="auto"/>
        <w:ind w:left="1" w:right="13" w:firstLine="0"/>
        <w:jc w:val="center"/>
        <w:rPr>
          <w:sz w:val="28"/>
          <w:szCs w:val="28"/>
        </w:rPr>
      </w:pPr>
      <w:r w:rsidDel="00000000" w:rsidR="00000000" w:rsidRPr="00000000">
        <w:rPr>
          <w:b w:val="1"/>
          <w:sz w:val="28"/>
          <w:szCs w:val="28"/>
          <w:rtl w:val="0"/>
        </w:rPr>
        <w:t xml:space="preserve">Lecture: </w:t>
      </w:r>
      <w:r w:rsidDel="00000000" w:rsidR="00000000" w:rsidRPr="00000000">
        <w:rPr>
          <w:sz w:val="28"/>
          <w:szCs w:val="28"/>
          <w:rtl w:val="0"/>
        </w:rPr>
        <w:t xml:space="preserve">Lê Đình Huynh</w:t>
      </w:r>
    </w:p>
    <w:p w:rsidR="00000000" w:rsidDel="00000000" w:rsidP="00000000" w:rsidRDefault="00000000" w:rsidRPr="00000000" w14:paraId="0000000A">
      <w:pPr>
        <w:spacing w:before="65" w:lineRule="auto"/>
        <w:ind w:left="1" w:right="13" w:firstLine="0"/>
        <w:jc w:val="center"/>
        <w:rPr>
          <w:sz w:val="28"/>
          <w:szCs w:val="28"/>
        </w:rPr>
      </w:pPr>
      <w:r w:rsidDel="00000000" w:rsidR="00000000" w:rsidRPr="00000000">
        <w:rPr>
          <w:b w:val="1"/>
          <w:sz w:val="28"/>
          <w:szCs w:val="28"/>
          <w:rtl w:val="0"/>
        </w:rPr>
        <w:t xml:space="preserve">Class: AI1708-ADS</w:t>
      </w:r>
      <w:r w:rsidDel="00000000" w:rsidR="00000000" w:rsidRPr="00000000">
        <w:rPr>
          <w:rtl w:val="0"/>
        </w:rPr>
      </w:r>
    </w:p>
    <w:p w:rsidR="00000000" w:rsidDel="00000000" w:rsidP="00000000" w:rsidRDefault="00000000" w:rsidRPr="00000000" w14:paraId="0000000B">
      <w:pPr>
        <w:spacing w:before="64" w:lineRule="auto"/>
        <w:ind w:left="1" w:right="13" w:firstLine="0"/>
        <w:jc w:val="center"/>
        <w:rPr>
          <w:sz w:val="28"/>
          <w:szCs w:val="28"/>
        </w:rPr>
        <w:sectPr>
          <w:pgSz w:h="16840" w:w="11920" w:orient="portrait"/>
          <w:pgMar w:bottom="280" w:top="1860" w:left="1417" w:right="1417" w:header="360" w:footer="360"/>
          <w:pgNumType w:start="1"/>
        </w:sectPr>
      </w:pPr>
      <w:r w:rsidDel="00000000" w:rsidR="00000000" w:rsidRPr="00000000">
        <w:rPr>
          <w:b w:val="1"/>
          <w:sz w:val="28"/>
          <w:szCs w:val="28"/>
          <w:rtl w:val="0"/>
        </w:rPr>
        <w:t xml:space="preserve">Subject: </w:t>
      </w:r>
      <w:r w:rsidDel="00000000" w:rsidR="00000000" w:rsidRPr="00000000">
        <w:rPr>
          <w:sz w:val="28"/>
          <w:szCs w:val="28"/>
          <w:rtl w:val="0"/>
        </w:rPr>
        <w:t xml:space="preserve">Reinforcement Learning(REL301m)</w:t>
      </w:r>
    </w:p>
    <w:p w:rsidR="00000000" w:rsidDel="00000000" w:rsidP="00000000" w:rsidRDefault="00000000" w:rsidRPr="00000000" w14:paraId="0000000C">
      <w:pPr>
        <w:pStyle w:val="Heading1"/>
        <w:ind w:right="270" w:firstLine="0"/>
        <w:jc w:val="center"/>
        <w:rPr/>
      </w:pPr>
      <w:r w:rsidDel="00000000" w:rsidR="00000000" w:rsidRPr="00000000">
        <w:rPr>
          <w:rtl w:val="0"/>
        </w:rPr>
        <w:t xml:space="preserve">Đặt vấn đề</w:t>
      </w:r>
    </w:p>
    <w:p w:rsidR="00000000" w:rsidDel="00000000" w:rsidP="00000000" w:rsidRDefault="00000000" w:rsidRPr="00000000" w14:paraId="0000000D">
      <w:pPr>
        <w:spacing w:after="240" w:before="240" w:line="288" w:lineRule="auto"/>
        <w:jc w:val="both"/>
        <w:rPr>
          <w:sz w:val="24"/>
          <w:szCs w:val="24"/>
        </w:rPr>
      </w:pPr>
      <w:r w:rsidDel="00000000" w:rsidR="00000000" w:rsidRPr="00000000">
        <w:rPr>
          <w:sz w:val="24"/>
          <w:szCs w:val="24"/>
          <w:rtl w:val="0"/>
        </w:rPr>
        <w:t xml:space="preserve">Trong bối cảnh tài chính hiện đại, đầu tư vào cổ phiếu không chỉ là một phương thức hiệu quả để gia tăng tài sản mà còn là một thử thách lớn đối với các nhà đầu tư. Thị trường chứng khoán luôn biến động phức tạp, khiến việc đưa ra các quyết định giao dịch chính xác và kịp thời trở thành yếu tố then chốt quyết định sự thành bại của chiến lược đầu tư. Các phương pháp truyền thống ngày càng bộc lộ hạn chế khi phải xử lý khối lượng thông tin khổng lồ và những biến động khó lường của thị trường.</w:t>
      </w:r>
    </w:p>
    <w:p w:rsidR="00000000" w:rsidDel="00000000" w:rsidP="00000000" w:rsidRDefault="00000000" w:rsidRPr="00000000" w14:paraId="0000000E">
      <w:pPr>
        <w:spacing w:after="240" w:before="240" w:line="288" w:lineRule="auto"/>
        <w:jc w:val="both"/>
        <w:rPr>
          <w:sz w:val="24"/>
          <w:szCs w:val="24"/>
        </w:rPr>
      </w:pPr>
      <w:r w:rsidDel="00000000" w:rsidR="00000000" w:rsidRPr="00000000">
        <w:rPr>
          <w:sz w:val="24"/>
          <w:szCs w:val="24"/>
          <w:rtl w:val="0"/>
        </w:rPr>
        <w:t xml:space="preserve">Trước thực tế đó, sự phát triển mạnh mẽ của công nghệ và các thuật toán học tăng cường (Reinforcement Learning) đã mở ra những hướng đi mới, cho phép tự động hóa và tối ưu hóa quá trình ra quyết định giao dịch. Học tăng cường, một nhánh quan trọng của trí tuệ nhân tạo, mang đến cách tiếp cận mới, giúp xây dựng các chiến lược giao dịch dựa trên dữ liệu thị trường và những quy tắc được lập trình sẵn, đồng thời có khả năng thích nghi với sự thay đổi liên tục của thị trường.</w:t>
      </w:r>
    </w:p>
    <w:p w:rsidR="00000000" w:rsidDel="00000000" w:rsidP="00000000" w:rsidRDefault="00000000" w:rsidRPr="00000000" w14:paraId="0000000F">
      <w:pPr>
        <w:spacing w:after="240" w:before="240" w:line="288"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Bài toán cụ thể đặt ra là thiết kế một thuật toán học tăng cường với mục tiêu tối đa hóa lợi nhuận từ việc đầu tư cổ phiếu. Cụ thể, từ số vốn khởi điểm 100,000 USD, chiến lược cần được tối ưu để đạt được tài sản 1 triệu USD. Để hiện thực hóa điều này, việc xác định các quy tắc giao dịch rõ ràng là vô cùng cần thiết, bao gồm: các ngưỡng mua/bán dựa trên phân tích kỹ thuật, tín hiệu thị trường và chiến lược quản lý vốn hợp lý. Ngoài ra, các yếu tố chi phí thực tế như phí giao dịch, thuế, và chi phí vận hành cũng cần được tích hợp vào mô hình, nhằm đảm bảo rằng chiến lược không chỉ hiệu quả về lý thuyết mà còn khả thi trong môi trường thực tế.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pStyle w:val="Heading2"/>
        <w:numPr>
          <w:ilvl w:val="0"/>
          <w:numId w:val="5"/>
        </w:numPr>
        <w:tabs>
          <w:tab w:val="left" w:leader="none" w:pos="269"/>
        </w:tabs>
        <w:spacing w:after="0" w:before="238" w:line="240" w:lineRule="auto"/>
        <w:ind w:left="269" w:right="0" w:hanging="246"/>
        <w:jc w:val="left"/>
        <w:rPr/>
      </w:pPr>
      <w:r w:rsidDel="00000000" w:rsidR="00000000" w:rsidRPr="00000000">
        <w:rPr>
          <w:rtl w:val="0"/>
        </w:rPr>
        <w:t xml:space="preserve">Mô tả và Trực Quan hóa dữ liệu</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Cổ Phiếu </w:t>
      </w:r>
      <w:r w:rsidDel="00000000" w:rsidR="00000000" w:rsidRPr="00000000">
        <w:rPr>
          <w:sz w:val="24"/>
          <w:szCs w:val="24"/>
          <w:rtl w:val="0"/>
        </w:rPr>
        <w:t xml:space="preserve">GOOGL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8" w:right="52" w:firstLine="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sử dụng trong báo cáo này bao gồm thông tin về cổ phiếu của </w:t>
      </w:r>
      <w:r w:rsidDel="00000000" w:rsidR="00000000" w:rsidRPr="00000000">
        <w:rPr>
          <w:sz w:val="24"/>
          <w:szCs w:val="24"/>
          <w:rtl w:val="0"/>
        </w:rPr>
        <w:t xml:space="preserve">Alphabet Inc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GOOGL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từ ngày </w:t>
      </w: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tháng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năm </w:t>
      </w:r>
      <w:r w:rsidDel="00000000" w:rsidR="00000000" w:rsidRPr="00000000">
        <w:rPr>
          <w:sz w:val="24"/>
          <w:szCs w:val="24"/>
          <w:rtl w:val="0"/>
        </w:rPr>
        <w:t xml:space="preserve">2017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đến ngày </w:t>
      </w:r>
      <w:r w:rsidDel="00000000" w:rsidR="00000000" w:rsidRPr="00000000">
        <w:rPr>
          <w:sz w:val="24"/>
          <w:szCs w:val="24"/>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tháng 12 năm 2023. Dữ liệu được thu thập từ</w:t>
      </w:r>
      <w:r w:rsidDel="00000000" w:rsidR="00000000" w:rsidRPr="00000000">
        <w:rPr>
          <w:sz w:val="24"/>
          <w:szCs w:val="24"/>
          <w:rtl w:val="0"/>
        </w:rPr>
        <w:t xml:space="preserve"> stockscan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lưu trữ dưới định dạng CSV. </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ột chính trong dữ liệu bao gồm:</w:t>
      </w:r>
    </w:p>
    <w:p w:rsidR="00000000" w:rsidDel="00000000" w:rsidP="00000000" w:rsidRDefault="00000000" w:rsidRPr="00000000" w14:paraId="0000001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17"/>
        </w:tabs>
        <w:spacing w:after="0" w:before="253" w:line="240" w:lineRule="auto"/>
        <w:ind w:left="617" w:right="0" w:hanging="20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Ngày giao dịch.</w:t>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123825</wp:posOffset>
            </wp:positionV>
            <wp:extent cx="2638271" cy="2097087"/>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38271" cy="2097087"/>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17"/>
        </w:tabs>
        <w:spacing w:after="0" w:before="53" w:line="240" w:lineRule="auto"/>
        <w:ind w:left="617" w:right="0" w:hanging="20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Giá mở cửa.</w:t>
      </w:r>
    </w:p>
    <w:p w:rsidR="00000000" w:rsidDel="00000000" w:rsidP="00000000" w:rsidRDefault="00000000" w:rsidRPr="00000000" w14:paraId="0000001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17"/>
        </w:tabs>
        <w:spacing w:after="0" w:before="52" w:line="240" w:lineRule="auto"/>
        <w:ind w:left="617" w:right="0" w:hanging="20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Giá cao nhất trong ngày.</w:t>
      </w:r>
    </w:p>
    <w:p w:rsidR="00000000" w:rsidDel="00000000" w:rsidP="00000000" w:rsidRDefault="00000000" w:rsidRPr="00000000" w14:paraId="0000001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17"/>
        </w:tabs>
        <w:spacing w:after="0" w:before="52" w:line="240" w:lineRule="auto"/>
        <w:ind w:left="617" w:right="0" w:hanging="20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Giá thấp nhất trong ngày.</w:t>
      </w:r>
    </w:p>
    <w:p w:rsidR="00000000" w:rsidDel="00000000" w:rsidP="00000000" w:rsidRDefault="00000000" w:rsidRPr="00000000" w14:paraId="0000001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17"/>
        </w:tabs>
        <w:spacing w:after="0" w:before="53" w:line="240" w:lineRule="auto"/>
        <w:ind w:left="617" w:right="0" w:hanging="204"/>
        <w:jc w:val="left"/>
        <w:rPr>
          <w:smallCaps w:val="0"/>
          <w:strike w:val="0"/>
          <w:color w:val="000000"/>
          <w:u w:val="none"/>
          <w:shd w:fill="auto" w:val="clear"/>
          <w:vertAlign w:val="baseline"/>
        </w:rPr>
        <w:sectPr>
          <w:type w:val="nextPage"/>
          <w:pgSz w:h="16840" w:w="11920" w:orient="portrait"/>
          <w:pgMar w:bottom="280" w:top="136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Giá đóng cử</w:t>
      </w:r>
      <w:del w:author="Pham Duc Toan (K16_HL)" w:id="0" w:date="2025-03-21T17:42:2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w:delText>
        </w:r>
      </w:del>
      <w:r w:rsidDel="00000000" w:rsidR="00000000" w:rsidRPr="00000000">
        <w:rPr>
          <w:rtl w:val="0"/>
        </w:rPr>
      </w:r>
    </w:p>
    <w:p w:rsidR="00000000" w:rsidDel="00000000" w:rsidP="00000000" w:rsidRDefault="00000000" w:rsidRPr="00000000" w14:paraId="0000001A">
      <w:pPr>
        <w:ind w:left="131"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numPr>
          <w:ilvl w:val="0"/>
          <w:numId w:val="5"/>
        </w:numPr>
        <w:tabs>
          <w:tab w:val="left" w:leader="none" w:pos="454"/>
        </w:tabs>
        <w:spacing w:after="0" w:before="145" w:line="240" w:lineRule="auto"/>
        <w:ind w:left="454" w:right="0" w:hanging="431"/>
        <w:jc w:val="left"/>
        <w:rPr/>
      </w:pPr>
      <w:r w:rsidDel="00000000" w:rsidR="00000000" w:rsidRPr="00000000">
        <w:rPr>
          <w:rtl w:val="0"/>
        </w:rPr>
        <w:t xml:space="preserve">Thuật toán đề xuất</w:t>
      </w:r>
    </w:p>
    <w:p w:rsidR="00000000" w:rsidDel="00000000" w:rsidP="00000000" w:rsidRDefault="00000000" w:rsidRPr="00000000" w14:paraId="0000001D">
      <w:pPr>
        <w:spacing w:before="83" w:line="288" w:lineRule="auto"/>
        <w:ind w:left="23" w:right="49" w:firstLine="0"/>
        <w:jc w:val="both"/>
        <w:rPr>
          <w:sz w:val="24"/>
          <w:szCs w:val="24"/>
        </w:rPr>
      </w:pPr>
      <w:r w:rsidDel="00000000" w:rsidR="00000000" w:rsidRPr="00000000">
        <w:rPr>
          <w:sz w:val="24"/>
          <w:szCs w:val="24"/>
          <w:rtl w:val="0"/>
        </w:rPr>
        <w:t xml:space="preserve">Trong bài toán tối ưu hóa lợi nhuận đầu tư cổ phiếu, chúng tôi lựa chọn sử dụng thuật toán Proximal Policy Optimization (PPO) làm phương pháp chủ đạo. PPO là một thuật toán thuộc nhóm Policy Gradient, nổi bật với tính ổn định và hiệu quả cao trong quá trình huấn luyện, đặc biệt phù hợp với các môi trường có tính biến động cao như thị trường tài chính.</w:t>
      </w:r>
    </w:p>
    <w:p w:rsidR="00000000" w:rsidDel="00000000" w:rsidP="00000000" w:rsidRDefault="00000000" w:rsidRPr="00000000" w14:paraId="0000001E">
      <w:pPr>
        <w:spacing w:before="83" w:line="288" w:lineRule="auto"/>
        <w:ind w:left="23" w:right="49" w:firstLine="0"/>
        <w:jc w:val="both"/>
        <w:rPr>
          <w:sz w:val="24"/>
          <w:szCs w:val="24"/>
        </w:rPr>
      </w:pPr>
      <w:r w:rsidDel="00000000" w:rsidR="00000000" w:rsidRPr="00000000">
        <w:rPr>
          <w:rtl w:val="0"/>
        </w:rPr>
      </w:r>
    </w:p>
    <w:p w:rsidR="00000000" w:rsidDel="00000000" w:rsidP="00000000" w:rsidRDefault="00000000" w:rsidRPr="00000000" w14:paraId="0000001F">
      <w:pPr>
        <w:spacing w:before="83" w:line="288" w:lineRule="auto"/>
        <w:ind w:left="23" w:right="49" w:firstLine="0"/>
        <w:jc w:val="both"/>
        <w:rPr>
          <w:sz w:val="24"/>
          <w:szCs w:val="24"/>
        </w:rPr>
      </w:pPr>
      <w:r w:rsidDel="00000000" w:rsidR="00000000" w:rsidRPr="00000000">
        <w:rPr>
          <w:sz w:val="24"/>
          <w:szCs w:val="24"/>
          <w:rtl w:val="0"/>
        </w:rPr>
        <w:t xml:space="preserve">PPO áp dụng cơ chế giới hạn cập nhật chính sách (clipped objective function), giúp kiểm soát việc điều chỉnh chính sách trong mỗi bước học, tránh hiện tượng cập nhật quá đà, từ đó đảm bảo quá trình học diễn ra ổn định. Trong bài toán này, PPO cho phép hệ thống tự động học hỏi từ dữ liệu thị trường và kinh nghiệm giao dịch trước đó, liên tục cải thiện chiến lược giao dịch để tối đa hóa lợi nhuận. Nhờ vào khả năng xử lý tốt không gian hành động liên tục và khả năng tổng quát hóa cao, PPO là lựa chọn lý tưởng để xây dựng một chiến lược giao dịch hiệu quả, thích ứng với sự biến động phức tạp của thị trường cổ phiếu.</w:t>
      </w:r>
    </w:p>
    <w:p w:rsidR="00000000" w:rsidDel="00000000" w:rsidP="00000000" w:rsidRDefault="00000000" w:rsidRPr="00000000" w14:paraId="00000020">
      <w:pPr>
        <w:spacing w:before="83" w:line="288" w:lineRule="auto"/>
        <w:ind w:left="23" w:right="49" w:firstLine="0"/>
        <w:jc w:val="both"/>
        <w:rPr>
          <w:sz w:val="24"/>
          <w:szCs w:val="24"/>
        </w:rPr>
      </w:pPr>
      <w:r w:rsidDel="00000000" w:rsidR="00000000" w:rsidRPr="00000000">
        <w:rPr>
          <w:rtl w:val="0"/>
        </w:rPr>
      </w:r>
    </w:p>
    <w:p w:rsidR="00000000" w:rsidDel="00000000" w:rsidP="00000000" w:rsidRDefault="00000000" w:rsidRPr="00000000" w14:paraId="00000021">
      <w:pPr>
        <w:ind w:left="23" w:firstLine="0"/>
        <w:jc w:val="both"/>
        <w:rPr>
          <w:sz w:val="24"/>
          <w:szCs w:val="24"/>
        </w:rPr>
      </w:pPr>
      <w:r w:rsidDel="00000000" w:rsidR="00000000" w:rsidRPr="00000000">
        <w:rPr>
          <w:sz w:val="24"/>
          <w:szCs w:val="24"/>
          <w:rtl w:val="0"/>
        </w:rPr>
        <w:t xml:space="preserve">Sơ đồ về cách hoạt động của thuật toán:</w:t>
      </w:r>
    </w:p>
    <w:p w:rsidR="00000000" w:rsidDel="00000000" w:rsidP="00000000" w:rsidRDefault="00000000" w:rsidRPr="00000000" w14:paraId="00000022">
      <w:pPr>
        <w:ind w:left="23" w:firstLine="0"/>
        <w:jc w:val="both"/>
        <w:rPr>
          <w:sz w:val="24"/>
          <w:szCs w:val="24"/>
        </w:rPr>
      </w:pPr>
      <w:r w:rsidDel="00000000" w:rsidR="00000000" w:rsidRPr="00000000">
        <w:rPr>
          <w:sz w:val="24"/>
          <w:szCs w:val="24"/>
        </w:rPr>
        <w:drawing>
          <wp:inline distB="114300" distT="114300" distL="114300" distR="114300">
            <wp:extent cx="6272659" cy="298599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72659" cy="298599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23" w:firstLine="0"/>
        <w:jc w:val="both"/>
        <w:rPr>
          <w:sz w:val="24"/>
          <w:szCs w:val="24"/>
        </w:rPr>
      </w:pPr>
      <w:r w:rsidDel="00000000" w:rsidR="00000000" w:rsidRPr="00000000">
        <w:rPr>
          <w:rtl w:val="0"/>
        </w:rPr>
      </w:r>
    </w:p>
    <w:p w:rsidR="00000000" w:rsidDel="00000000" w:rsidP="00000000" w:rsidRDefault="00000000" w:rsidRPr="00000000" w14:paraId="00000024">
      <w:pPr>
        <w:pStyle w:val="Heading2"/>
        <w:ind w:left="0"/>
        <w:jc w:val="both"/>
        <w:rPr>
          <w:sz w:val="22"/>
          <w:szCs w:val="22"/>
        </w:rPr>
      </w:pPr>
      <w:bookmarkStart w:colFirst="0" w:colLast="0" w:name="_4snd0tanp3it" w:id="0"/>
      <w:bookmarkEnd w:id="0"/>
      <w:r w:rsidDel="00000000" w:rsidR="00000000" w:rsidRPr="00000000">
        <w:rPr>
          <w:rtl w:val="0"/>
        </w:rPr>
        <w:t xml:space="preserve">Cách thức hoạt động</w:t>
      </w:r>
      <w:r w:rsidDel="00000000" w:rsidR="00000000" w:rsidRPr="00000000">
        <w:rPr>
          <w:rtl w:val="0"/>
        </w:rPr>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PPO hoạt động dựa trên việc tối ưu hóa chính sách (policy) thông qua một hàm mục tiêu (objective function). Các bước chính của PPO bao gồm:</w:t>
      </w:r>
    </w:p>
    <w:p w:rsidR="00000000" w:rsidDel="00000000" w:rsidP="00000000" w:rsidRDefault="00000000" w:rsidRPr="00000000" w14:paraId="00000026">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Thu thập dữ liệu</w:t>
      </w:r>
      <w:r w:rsidDel="00000000" w:rsidR="00000000" w:rsidRPr="00000000">
        <w:rPr>
          <w:sz w:val="24"/>
          <w:szCs w:val="24"/>
          <w:rtl w:val="0"/>
        </w:rPr>
        <w:t xml:space="preserve">:</w:t>
      </w:r>
    </w:p>
    <w:p w:rsidR="00000000" w:rsidDel="00000000" w:rsidP="00000000" w:rsidRDefault="00000000" w:rsidRPr="00000000" w14:paraId="00000027">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Agent tương tác với môi trường (trong bài toán này là môi trường StockEnv) bằng cách sử dụng chính sách hiện tại πθ​.</w:t>
      </w:r>
    </w:p>
    <w:p w:rsidR="00000000" w:rsidDel="00000000" w:rsidP="00000000" w:rsidRDefault="00000000" w:rsidRPr="00000000" w14:paraId="00000028">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Tại mỗi bước, agent quan sát trạng thái st​, thực hiện hành động at​, nhận phần thưởng rt, và chuyển sang trạng thái tiếp theo s{t+1}​.</w:t>
      </w:r>
    </w:p>
    <w:p w:rsidR="00000000" w:rsidDel="00000000" w:rsidP="00000000" w:rsidRDefault="00000000" w:rsidRPr="00000000" w14:paraId="00000029">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Dữ liệu được thu thập dưới dạng các quỹ đạo: ((s_t, a_t, r_t, s_{t+1}).</w:t>
      </w:r>
    </w:p>
    <w:p w:rsidR="00000000" w:rsidDel="00000000" w:rsidP="00000000" w:rsidRDefault="00000000" w:rsidRPr="00000000" w14:paraId="0000002A">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Tính toán Advantage</w:t>
      </w:r>
      <w:r w:rsidDel="00000000" w:rsidR="00000000" w:rsidRPr="00000000">
        <w:rPr>
          <w:sz w:val="24"/>
          <w:szCs w:val="24"/>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PPO sử dụng một hàm giá trị V(s) để ước lượng giá trị kỳ vọng của trạng thái s.</w:t>
      </w:r>
    </w:p>
    <w:p w:rsidR="00000000" w:rsidDel="00000000" w:rsidP="00000000" w:rsidRDefault="00000000" w:rsidRPr="00000000" w14:paraId="0000002C">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Advantage A_t được tính để đo lường mức độ tốt của hành động a_t​ so với giá trị trung bình của trạng thái​. PPO thường sử dụng Generalized Advantage Estimation (GAE) để tính A_t​, giúp giảm phương sai và cải thiện hiệu quả học.</w:t>
      </w:r>
    </w:p>
    <w:p w:rsidR="00000000" w:rsidDel="00000000" w:rsidP="00000000" w:rsidRDefault="00000000" w:rsidRPr="00000000" w14:paraId="0000002D">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Cập nhật chính sách</w:t>
      </w:r>
      <w:r w:rsidDel="00000000" w:rsidR="00000000" w:rsidRPr="00000000">
        <w:rPr>
          <w:sz w:val="24"/>
          <w:szCs w:val="24"/>
          <w:rtl w:val="0"/>
        </w:rPr>
        <w:t xml:space="preserve">:</w:t>
      </w:r>
    </w:p>
    <w:p w:rsidR="00000000" w:rsidDel="00000000" w:rsidP="00000000" w:rsidRDefault="00000000" w:rsidRPr="00000000" w14:paraId="0000002E">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PPO tối ưu hóa chính sách bằng cách tối ưu hóa hàm mục tiêu: </w:t>
      </w:r>
    </w:p>
    <w:p w:rsidR="00000000" w:rsidDel="00000000" w:rsidP="00000000" w:rsidRDefault="00000000" w:rsidRPr="00000000" w14:paraId="0000002F">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Hàm mục tiêu này đảm bảo rằng chính sách không thay đổi quá nhiều trong một lần cập nhật, giúp PPO ổn định hơn so với các phương pháp Policy Gradient khác.</w:t>
      </w:r>
    </w:p>
    <w:p w:rsidR="00000000" w:rsidDel="00000000" w:rsidP="00000000" w:rsidRDefault="00000000" w:rsidRPr="00000000" w14:paraId="00000030">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Cập nhật hàm giá trị</w:t>
      </w:r>
      <w:r w:rsidDel="00000000" w:rsidR="00000000" w:rsidRPr="00000000">
        <w:rPr>
          <w:sz w:val="24"/>
          <w:szCs w:val="24"/>
          <w:rtl w:val="0"/>
        </w:rPr>
        <w:t xml:space="preserve">:</w:t>
      </w:r>
    </w:p>
    <w:p w:rsidR="00000000" w:rsidDel="00000000" w:rsidP="00000000" w:rsidRDefault="00000000" w:rsidRPr="00000000" w14:paraId="00000031">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PPO sử dụng một mạng Critic để ước lượng hàm giá trị V(s).</w:t>
      </w:r>
    </w:p>
    <w:p w:rsidR="00000000" w:rsidDel="00000000" w:rsidP="00000000" w:rsidRDefault="00000000" w:rsidRPr="00000000" w14:paraId="00000032">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Hàm giá trị được cập nhật bằng cách tối thiểu hóa sai số giữa giá trị dự đoán V(s_t)) và giá trị thực tế (dựa trên phần thưởng tích lũy).</w:t>
      </w:r>
    </w:p>
    <w:p w:rsidR="00000000" w:rsidDel="00000000" w:rsidP="00000000" w:rsidRDefault="00000000" w:rsidRPr="00000000" w14:paraId="00000033">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Lặp lại</w:t>
      </w:r>
      <w:r w:rsidDel="00000000" w:rsidR="00000000" w:rsidRPr="00000000">
        <w:rPr>
          <w:sz w:val="24"/>
          <w:szCs w:val="24"/>
          <w:rtl w:val="0"/>
        </w:rPr>
        <w:t xml:space="preserve">:</w:t>
      </w:r>
    </w:p>
    <w:p w:rsidR="00000000" w:rsidDel="00000000" w:rsidP="00000000" w:rsidRDefault="00000000" w:rsidRPr="00000000" w14:paraId="00000034">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Sau khi cập nhật chính sách và hàm giá trị, PPO tiếp tục thu thập dữ liệu mới và lặp lại quá trình trên cho đến khi đạt được hiệu suất mong muốn.</w:t>
      </w:r>
    </w:p>
    <w:p w:rsidR="00000000" w:rsidDel="00000000" w:rsidP="00000000" w:rsidRDefault="00000000" w:rsidRPr="00000000" w14:paraId="0000003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88"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qua các bước này, thuật toán </w:t>
      </w:r>
      <w:r w:rsidDel="00000000" w:rsidR="00000000" w:rsidRPr="00000000">
        <w:rPr>
          <w:sz w:val="24"/>
          <w:szCs w:val="24"/>
          <w:rtl w:val="0"/>
        </w:rPr>
        <w:t xml:space="preserve">PPO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học và điều chỉnh chiến lược giao dịch của mình để tối ưu hóa lợi nhuận đầu tư cổ phiếu trong môi trường biến động liên tục.</w:t>
      </w:r>
    </w:p>
    <w:p w:rsidR="00000000" w:rsidDel="00000000" w:rsidP="00000000" w:rsidRDefault="00000000" w:rsidRPr="00000000" w14:paraId="00000037">
      <w:pPr>
        <w:pStyle w:val="Heading2"/>
        <w:spacing w:before="238" w:lineRule="auto"/>
        <w:ind w:firstLine="23"/>
        <w:rPr/>
      </w:pPr>
      <w:r w:rsidDel="00000000" w:rsidR="00000000" w:rsidRPr="00000000">
        <w:rPr>
          <w:rtl w:val="0"/>
        </w:rPr>
        <w:t xml:space="preserve">Xây dựng hàm action</w:t>
      </w:r>
    </w:p>
    <w:p w:rsidR="00000000" w:rsidDel="00000000" w:rsidP="00000000" w:rsidRDefault="00000000" w:rsidRPr="00000000" w14:paraId="00000038">
      <w:pPr>
        <w:tabs>
          <w:tab w:val="left" w:leader="none" w:pos="242"/>
        </w:tabs>
        <w:spacing w:after="240" w:before="240" w:line="288" w:lineRule="auto"/>
        <w:rPr>
          <w:sz w:val="24"/>
          <w:szCs w:val="24"/>
        </w:rPr>
      </w:pPr>
      <w:r w:rsidDel="00000000" w:rsidR="00000000" w:rsidRPr="00000000">
        <w:rPr>
          <w:sz w:val="24"/>
          <w:szCs w:val="24"/>
          <w:rtl w:val="0"/>
        </w:rPr>
        <w:t xml:space="preserve">Hành động trong môi trường được định nghĩa trong StockEnv.action_space là một không gian liên tục Box với hai thành phần:</w:t>
      </w:r>
    </w:p>
    <w:p w:rsidR="00000000" w:rsidDel="00000000" w:rsidP="00000000" w:rsidRDefault="00000000" w:rsidRPr="00000000" w14:paraId="00000039">
      <w:pPr>
        <w:numPr>
          <w:ilvl w:val="0"/>
          <w:numId w:val="6"/>
        </w:numPr>
        <w:tabs>
          <w:tab w:val="left" w:leader="none" w:pos="242"/>
        </w:tabs>
        <w:spacing w:after="0" w:afterAutospacing="0" w:before="240" w:line="288" w:lineRule="auto"/>
        <w:ind w:left="720" w:hanging="360"/>
        <w:rPr>
          <w:sz w:val="24"/>
          <w:szCs w:val="24"/>
        </w:rPr>
      </w:pPr>
      <w:r w:rsidDel="00000000" w:rsidR="00000000" w:rsidRPr="00000000">
        <w:rPr>
          <w:b w:val="1"/>
          <w:sz w:val="24"/>
          <w:szCs w:val="24"/>
          <w:rtl w:val="0"/>
        </w:rPr>
        <w:t xml:space="preserve">action_type</w:t>
      </w:r>
      <w:r w:rsidDel="00000000" w:rsidR="00000000" w:rsidRPr="00000000">
        <w:rPr>
          <w:sz w:val="24"/>
          <w:szCs w:val="24"/>
          <w:rtl w:val="0"/>
        </w:rPr>
        <w:t xml:space="preserve">: Loại giao dịch (-1 là bán, 0 là giữ, 1 là mua), nằm trong khoảng [-1, 1].</w:t>
      </w:r>
    </w:p>
    <w:p w:rsidR="00000000" w:rsidDel="00000000" w:rsidP="00000000" w:rsidRDefault="00000000" w:rsidRPr="00000000" w14:paraId="0000003A">
      <w:pPr>
        <w:numPr>
          <w:ilvl w:val="0"/>
          <w:numId w:val="6"/>
        </w:numPr>
        <w:tabs>
          <w:tab w:val="left" w:leader="none" w:pos="242"/>
        </w:tabs>
        <w:spacing w:after="240" w:before="0" w:beforeAutospacing="0" w:line="288" w:lineRule="auto"/>
        <w:ind w:left="720" w:hanging="360"/>
        <w:rPr>
          <w:sz w:val="24"/>
          <w:szCs w:val="24"/>
        </w:rPr>
      </w:pPr>
      <w:r w:rsidDel="00000000" w:rsidR="00000000" w:rsidRPr="00000000">
        <w:rPr>
          <w:b w:val="1"/>
          <w:sz w:val="24"/>
          <w:szCs w:val="24"/>
          <w:rtl w:val="0"/>
        </w:rPr>
        <w:t xml:space="preserve">action_ratio</w:t>
      </w:r>
      <w:r w:rsidDel="00000000" w:rsidR="00000000" w:rsidRPr="00000000">
        <w:rPr>
          <w:sz w:val="24"/>
          <w:szCs w:val="24"/>
          <w:rtl w:val="0"/>
        </w:rPr>
        <w:t xml:space="preserve">: Tỷ lệ tiền/cổ phiếu sử dụng trong giao dịch, nằm trong khoảng [0, 1].</w:t>
      </w:r>
    </w:p>
    <w:p w:rsidR="00000000" w:rsidDel="00000000" w:rsidP="00000000" w:rsidRDefault="00000000" w:rsidRPr="00000000" w14:paraId="0000003B">
      <w:pPr>
        <w:tabs>
          <w:tab w:val="left" w:leader="none" w:pos="242"/>
        </w:tabs>
        <w:spacing w:after="240" w:before="240" w:line="288" w:lineRule="auto"/>
        <w:rPr>
          <w:sz w:val="24"/>
          <w:szCs w:val="24"/>
        </w:rPr>
      </w:pPr>
      <w:r w:rsidDel="00000000" w:rsidR="00000000" w:rsidRPr="00000000">
        <w:rPr>
          <w:sz w:val="24"/>
          <w:szCs w:val="24"/>
          <w:rtl w:val="0"/>
        </w:rPr>
        <w:t xml:space="preserve">Trong hàm step của StockEnv:</w:t>
      </w:r>
    </w:p>
    <w:p w:rsidR="00000000" w:rsidDel="00000000" w:rsidP="00000000" w:rsidRDefault="00000000" w:rsidRPr="00000000" w14:paraId="0000003C">
      <w:pPr>
        <w:numPr>
          <w:ilvl w:val="0"/>
          <w:numId w:val="8"/>
        </w:numPr>
        <w:tabs>
          <w:tab w:val="left" w:leader="none" w:pos="242"/>
        </w:tabs>
        <w:spacing w:after="0" w:afterAutospacing="0" w:before="240" w:line="288" w:lineRule="auto"/>
        <w:ind w:left="720" w:hanging="360"/>
        <w:rPr>
          <w:sz w:val="24"/>
          <w:szCs w:val="24"/>
        </w:rPr>
      </w:pPr>
      <w:r w:rsidDel="00000000" w:rsidR="00000000" w:rsidRPr="00000000">
        <w:rPr>
          <w:sz w:val="24"/>
          <w:szCs w:val="24"/>
          <w:rtl w:val="0"/>
        </w:rPr>
        <w:t xml:space="preserve">Nếu action_type &gt; 0.3: Thực hiện lệnh </w:t>
      </w:r>
      <w:r w:rsidDel="00000000" w:rsidR="00000000" w:rsidRPr="00000000">
        <w:rPr>
          <w:b w:val="1"/>
          <w:sz w:val="24"/>
          <w:szCs w:val="24"/>
          <w:rtl w:val="0"/>
        </w:rPr>
        <w:t xml:space="preserve">mua</w:t>
      </w:r>
      <w:r w:rsidDel="00000000" w:rsidR="00000000" w:rsidRPr="00000000">
        <w:rPr>
          <w:sz w:val="24"/>
          <w:szCs w:val="24"/>
          <w:rtl w:val="0"/>
        </w:rPr>
        <w:t xml:space="preserve"> với tỷ lệ từ buy_min (0.44) đến buy_max (0.57).</w:t>
      </w:r>
    </w:p>
    <w:p w:rsidR="00000000" w:rsidDel="00000000" w:rsidP="00000000" w:rsidRDefault="00000000" w:rsidRPr="00000000" w14:paraId="0000003D">
      <w:pPr>
        <w:numPr>
          <w:ilvl w:val="0"/>
          <w:numId w:val="8"/>
        </w:numPr>
        <w:tabs>
          <w:tab w:val="left" w:leader="none" w:pos="242"/>
        </w:tabs>
        <w:spacing w:after="0" w:afterAutospacing="0" w:before="0" w:beforeAutospacing="0" w:line="288" w:lineRule="auto"/>
        <w:ind w:left="720" w:hanging="360"/>
        <w:rPr>
          <w:sz w:val="24"/>
          <w:szCs w:val="24"/>
        </w:rPr>
      </w:pPr>
      <w:r w:rsidDel="00000000" w:rsidR="00000000" w:rsidRPr="00000000">
        <w:rPr>
          <w:sz w:val="24"/>
          <w:szCs w:val="24"/>
          <w:rtl w:val="0"/>
        </w:rPr>
        <w:t xml:space="preserve">Nếu action_type &lt; -0.3: Thực hiện lệnh </w:t>
      </w:r>
      <w:r w:rsidDel="00000000" w:rsidR="00000000" w:rsidRPr="00000000">
        <w:rPr>
          <w:b w:val="1"/>
          <w:sz w:val="24"/>
          <w:szCs w:val="24"/>
          <w:rtl w:val="0"/>
        </w:rPr>
        <w:t xml:space="preserve">bán</w:t>
      </w:r>
      <w:r w:rsidDel="00000000" w:rsidR="00000000" w:rsidRPr="00000000">
        <w:rPr>
          <w:sz w:val="24"/>
          <w:szCs w:val="24"/>
          <w:rtl w:val="0"/>
        </w:rPr>
        <w:t xml:space="preserve"> với tỷ lệ từ sell_min (0.35) đến sell_max (0.84).</w:t>
      </w:r>
    </w:p>
    <w:p w:rsidR="00000000" w:rsidDel="00000000" w:rsidP="00000000" w:rsidRDefault="00000000" w:rsidRPr="00000000" w14:paraId="0000003E">
      <w:pPr>
        <w:numPr>
          <w:ilvl w:val="0"/>
          <w:numId w:val="8"/>
        </w:numPr>
        <w:tabs>
          <w:tab w:val="left" w:leader="none" w:pos="242"/>
        </w:tabs>
        <w:spacing w:after="240" w:before="0" w:beforeAutospacing="0" w:line="288" w:lineRule="auto"/>
        <w:ind w:left="720" w:hanging="360"/>
        <w:rPr>
          <w:sz w:val="24"/>
          <w:szCs w:val="24"/>
        </w:rPr>
      </w:pPr>
      <w:r w:rsidDel="00000000" w:rsidR="00000000" w:rsidRPr="00000000">
        <w:rPr>
          <w:sz w:val="24"/>
          <w:szCs w:val="24"/>
          <w:rtl w:val="0"/>
        </w:rPr>
        <w:t xml:space="preserve">Ngược lại: </w:t>
      </w:r>
      <w:r w:rsidDel="00000000" w:rsidR="00000000" w:rsidRPr="00000000">
        <w:rPr>
          <w:b w:val="1"/>
          <w:sz w:val="24"/>
          <w:szCs w:val="24"/>
          <w:rtl w:val="0"/>
        </w:rPr>
        <w:t xml:space="preserve">Giữ</w:t>
      </w:r>
      <w:r w:rsidDel="00000000" w:rsidR="00000000" w:rsidRPr="00000000">
        <w:rPr>
          <w:sz w:val="24"/>
          <w:szCs w:val="24"/>
          <w:rtl w:val="0"/>
        </w:rPr>
        <w:t xml:space="preserve"> (không giao dịch).</w:t>
      </w:r>
    </w:p>
    <w:p w:rsidR="00000000" w:rsidDel="00000000" w:rsidP="00000000" w:rsidRDefault="00000000" w:rsidRPr="00000000" w14:paraId="0000003F">
      <w:pPr>
        <w:tabs>
          <w:tab w:val="left" w:leader="none" w:pos="242"/>
        </w:tabs>
        <w:spacing w:after="240" w:before="240" w:line="288"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Hàm select_action trong lớp PPO tạo ra hành động từ mạng Actor, thêm nhiễu khám phá (exploration noise) trong giai đoạn huấn luyện và sử dụng hành động deterministic trong giai đoạn kiểm thử.</w:t>
      </w:r>
      <w:r w:rsidDel="00000000" w:rsidR="00000000" w:rsidRPr="00000000">
        <w:rPr>
          <w:rtl w:val="0"/>
        </w:rPr>
      </w:r>
    </w:p>
    <w:p w:rsidR="00000000" w:rsidDel="00000000" w:rsidP="00000000" w:rsidRDefault="00000000" w:rsidRPr="00000000" w14:paraId="00000040">
      <w:pPr>
        <w:pStyle w:val="Heading2"/>
        <w:ind w:firstLine="23"/>
        <w:rPr/>
      </w:pPr>
      <w:r w:rsidDel="00000000" w:rsidR="00000000" w:rsidRPr="00000000">
        <w:rPr>
          <w:rtl w:val="0"/>
        </w:rPr>
        <w:t xml:space="preserve">Xây dựng Observation Space</w:t>
      </w:r>
    </w:p>
    <w:p w:rsidR="00000000" w:rsidDel="00000000" w:rsidP="00000000" w:rsidRDefault="00000000" w:rsidRPr="00000000" w14:paraId="00000041">
      <w:pPr>
        <w:tabs>
          <w:tab w:val="left" w:leader="none" w:pos="1463"/>
        </w:tabs>
        <w:spacing w:after="240" w:before="240" w:line="288" w:lineRule="auto"/>
        <w:ind w:right="-689.5275590551165"/>
        <w:rPr>
          <w:sz w:val="24"/>
          <w:szCs w:val="24"/>
        </w:rPr>
      </w:pPr>
      <w:r w:rsidDel="00000000" w:rsidR="00000000" w:rsidRPr="00000000">
        <w:rPr>
          <w:sz w:val="24"/>
          <w:szCs w:val="24"/>
          <w:rtl w:val="0"/>
        </w:rPr>
        <w:t xml:space="preserve">Không gian quan sát (observation_space) là một vector có chiều dài (window_size * 5 + 5), bao gồm:</w:t>
      </w:r>
    </w:p>
    <w:p w:rsidR="00000000" w:rsidDel="00000000" w:rsidP="00000000" w:rsidRDefault="00000000" w:rsidRPr="00000000" w14:paraId="00000042">
      <w:pPr>
        <w:numPr>
          <w:ilvl w:val="0"/>
          <w:numId w:val="2"/>
        </w:numPr>
        <w:tabs>
          <w:tab w:val="left" w:leader="none" w:pos="1463"/>
        </w:tabs>
        <w:spacing w:after="0" w:afterAutospacing="0" w:before="240" w:line="288" w:lineRule="auto"/>
        <w:ind w:left="720" w:hanging="360"/>
        <w:rPr>
          <w:sz w:val="24"/>
          <w:szCs w:val="24"/>
        </w:rPr>
      </w:pPr>
      <w:r w:rsidDel="00000000" w:rsidR="00000000" w:rsidRPr="00000000">
        <w:rPr>
          <w:b w:val="1"/>
          <w:sz w:val="24"/>
          <w:szCs w:val="24"/>
          <w:rtl w:val="0"/>
        </w:rPr>
        <w:t xml:space="preserve">Dữ liệu thị trường (window_size * 5)</w:t>
      </w:r>
      <w:r w:rsidDel="00000000" w:rsidR="00000000" w:rsidRPr="00000000">
        <w:rPr>
          <w:sz w:val="24"/>
          <w:szCs w:val="24"/>
          <w:rtl w:val="0"/>
        </w:rPr>
        <w:t xml:space="preserve">:</w:t>
      </w:r>
    </w:p>
    <w:p w:rsidR="00000000" w:rsidDel="00000000" w:rsidP="00000000" w:rsidRDefault="00000000" w:rsidRPr="00000000" w14:paraId="00000043">
      <w:pPr>
        <w:numPr>
          <w:ilvl w:val="1"/>
          <w:numId w:val="2"/>
        </w:numPr>
        <w:tabs>
          <w:tab w:val="left" w:leader="none" w:pos="1463"/>
        </w:tabs>
        <w:spacing w:after="0" w:afterAutospacing="0" w:before="0" w:beforeAutospacing="0" w:line="288" w:lineRule="auto"/>
        <w:ind w:left="1440" w:hanging="360"/>
        <w:rPr>
          <w:sz w:val="24"/>
          <w:szCs w:val="24"/>
        </w:rPr>
      </w:pPr>
      <w:r w:rsidDel="00000000" w:rsidR="00000000" w:rsidRPr="00000000">
        <w:rPr>
          <w:sz w:val="24"/>
          <w:szCs w:val="24"/>
          <w:rtl w:val="0"/>
        </w:rPr>
        <w:t xml:space="preserve">Dữ liệu OHLCV (Open, High, Low, Close, Volume) trong window_size ngày (mặc định là 20).</w:t>
      </w:r>
    </w:p>
    <w:p w:rsidR="00000000" w:rsidDel="00000000" w:rsidP="00000000" w:rsidRDefault="00000000" w:rsidRPr="00000000" w14:paraId="00000044">
      <w:pPr>
        <w:numPr>
          <w:ilvl w:val="1"/>
          <w:numId w:val="2"/>
        </w:numPr>
        <w:tabs>
          <w:tab w:val="left" w:leader="none" w:pos="1463"/>
        </w:tabs>
        <w:spacing w:after="0" w:afterAutospacing="0" w:before="0" w:beforeAutospacing="0" w:line="288" w:lineRule="auto"/>
        <w:ind w:left="1440" w:hanging="360"/>
        <w:rPr>
          <w:sz w:val="24"/>
          <w:szCs w:val="24"/>
        </w:rPr>
      </w:pPr>
      <w:r w:rsidDel="00000000" w:rsidR="00000000" w:rsidRPr="00000000">
        <w:rPr>
          <w:sz w:val="24"/>
          <w:szCs w:val="24"/>
          <w:rtl w:val="0"/>
        </w:rPr>
        <w:t xml:space="preserve">Được chuẩn hóa bằng cách chia cho giá trị đầu tiên trong cửa sổ và trừ 1, thể hiện % thay đổi.</w:t>
      </w:r>
    </w:p>
    <w:p w:rsidR="00000000" w:rsidDel="00000000" w:rsidP="00000000" w:rsidRDefault="00000000" w:rsidRPr="00000000" w14:paraId="00000045">
      <w:pPr>
        <w:numPr>
          <w:ilvl w:val="0"/>
          <w:numId w:val="2"/>
        </w:numPr>
        <w:tabs>
          <w:tab w:val="left" w:leader="none" w:pos="1463"/>
        </w:tabs>
        <w:spacing w:after="0" w:afterAutospacing="0" w:before="0" w:beforeAutospacing="0" w:line="288" w:lineRule="auto"/>
        <w:ind w:left="720" w:hanging="360"/>
        <w:rPr>
          <w:sz w:val="24"/>
          <w:szCs w:val="24"/>
        </w:rPr>
      </w:pPr>
      <w:r w:rsidDel="00000000" w:rsidR="00000000" w:rsidRPr="00000000">
        <w:rPr>
          <w:b w:val="1"/>
          <w:sz w:val="24"/>
          <w:szCs w:val="24"/>
          <w:rtl w:val="0"/>
        </w:rPr>
        <w:t xml:space="preserve">Thông tin tài khoản (5 đặc trưng)</w:t>
      </w:r>
      <w:r w:rsidDel="00000000" w:rsidR="00000000" w:rsidRPr="00000000">
        <w:rPr>
          <w:sz w:val="24"/>
          <w:szCs w:val="24"/>
          <w:rtl w:val="0"/>
        </w:rPr>
        <w:t xml:space="preserve">:</w:t>
      </w:r>
    </w:p>
    <w:p w:rsidR="00000000" w:rsidDel="00000000" w:rsidP="00000000" w:rsidRDefault="00000000" w:rsidRPr="00000000" w14:paraId="00000046">
      <w:pPr>
        <w:numPr>
          <w:ilvl w:val="1"/>
          <w:numId w:val="2"/>
        </w:numPr>
        <w:tabs>
          <w:tab w:val="left" w:leader="none" w:pos="1463"/>
        </w:tabs>
        <w:spacing w:after="0" w:afterAutospacing="0" w:before="0" w:beforeAutospacing="0" w:line="288" w:lineRule="auto"/>
        <w:ind w:left="1440" w:hanging="360"/>
        <w:rPr>
          <w:sz w:val="24"/>
          <w:szCs w:val="24"/>
        </w:rPr>
      </w:pPr>
      <w:r w:rsidDel="00000000" w:rsidR="00000000" w:rsidRPr="00000000">
        <w:rPr>
          <w:sz w:val="24"/>
          <w:szCs w:val="24"/>
          <w:rtl w:val="0"/>
        </w:rPr>
        <w:t xml:space="preserve">Tỷ lệ tiền mặt so với vốn ban đầu (cash_balance / initial_capital - 1).</w:t>
      </w:r>
    </w:p>
    <w:p w:rsidR="00000000" w:rsidDel="00000000" w:rsidP="00000000" w:rsidRDefault="00000000" w:rsidRPr="00000000" w14:paraId="00000047">
      <w:pPr>
        <w:numPr>
          <w:ilvl w:val="1"/>
          <w:numId w:val="2"/>
        </w:numPr>
        <w:tabs>
          <w:tab w:val="left" w:leader="none" w:pos="1463"/>
        </w:tabs>
        <w:spacing w:after="0" w:afterAutospacing="0" w:before="0" w:beforeAutospacing="0" w:line="288" w:lineRule="auto"/>
        <w:ind w:left="1440" w:hanging="360"/>
        <w:rPr>
          <w:sz w:val="24"/>
          <w:szCs w:val="24"/>
        </w:rPr>
      </w:pPr>
      <w:r w:rsidDel="00000000" w:rsidR="00000000" w:rsidRPr="00000000">
        <w:rPr>
          <w:sz w:val="24"/>
          <w:szCs w:val="24"/>
          <w:rtl w:val="0"/>
        </w:rPr>
        <w:t xml:space="preserve">Giá trị cổ phiếu so với vốn ban đầu (shares_held * current_price / initial_capital).</w:t>
      </w:r>
    </w:p>
    <w:p w:rsidR="00000000" w:rsidDel="00000000" w:rsidP="00000000" w:rsidRDefault="00000000" w:rsidRPr="00000000" w14:paraId="00000048">
      <w:pPr>
        <w:numPr>
          <w:ilvl w:val="1"/>
          <w:numId w:val="2"/>
        </w:numPr>
        <w:tabs>
          <w:tab w:val="left" w:leader="none" w:pos="1463"/>
        </w:tabs>
        <w:spacing w:after="0" w:afterAutospacing="0" w:before="0" w:beforeAutospacing="0" w:line="288" w:lineRule="auto"/>
        <w:ind w:left="1440" w:hanging="360"/>
        <w:rPr>
          <w:sz w:val="24"/>
          <w:szCs w:val="24"/>
        </w:rPr>
      </w:pPr>
      <w:r w:rsidDel="00000000" w:rsidR="00000000" w:rsidRPr="00000000">
        <w:rPr>
          <w:sz w:val="24"/>
          <w:szCs w:val="24"/>
          <w:rtl w:val="0"/>
        </w:rPr>
        <w:t xml:space="preserve">% thay đổi giá hiện tại so với giá cách đó window_size ngày.</w:t>
      </w:r>
    </w:p>
    <w:p w:rsidR="00000000" w:rsidDel="00000000" w:rsidP="00000000" w:rsidRDefault="00000000" w:rsidRPr="00000000" w14:paraId="00000049">
      <w:pPr>
        <w:numPr>
          <w:ilvl w:val="1"/>
          <w:numId w:val="2"/>
        </w:numPr>
        <w:tabs>
          <w:tab w:val="left" w:leader="none" w:pos="1463"/>
        </w:tabs>
        <w:spacing w:after="0" w:afterAutospacing="0" w:before="0" w:beforeAutospacing="0" w:line="288" w:lineRule="auto"/>
        <w:ind w:left="1440" w:hanging="360"/>
        <w:rPr>
          <w:sz w:val="24"/>
          <w:szCs w:val="24"/>
        </w:rPr>
      </w:pPr>
      <w:r w:rsidDel="00000000" w:rsidR="00000000" w:rsidRPr="00000000">
        <w:rPr>
          <w:sz w:val="24"/>
          <w:szCs w:val="24"/>
          <w:rtl w:val="0"/>
        </w:rPr>
        <w:t xml:space="preserve">Tỷ lệ số phiên không giao dịch (no_transaction_count / transaction_session).</w:t>
      </w:r>
    </w:p>
    <w:p w:rsidR="00000000" w:rsidDel="00000000" w:rsidP="00000000" w:rsidRDefault="00000000" w:rsidRPr="00000000" w14:paraId="0000004A">
      <w:pPr>
        <w:numPr>
          <w:ilvl w:val="1"/>
          <w:numId w:val="2"/>
        </w:numPr>
        <w:tabs>
          <w:tab w:val="left" w:leader="none" w:pos="1463"/>
        </w:tabs>
        <w:spacing w:after="240" w:before="0" w:beforeAutospacing="0" w:line="288" w:lineRule="auto"/>
        <w:ind w:left="1440" w:hanging="360"/>
        <w:rPr>
          <w:sz w:val="24"/>
          <w:szCs w:val="24"/>
        </w:rPr>
      </w:pPr>
      <w:r w:rsidDel="00000000" w:rsidR="00000000" w:rsidRPr="00000000">
        <w:rPr>
          <w:sz w:val="24"/>
          <w:szCs w:val="24"/>
          <w:rtl w:val="0"/>
        </w:rPr>
        <w:t xml:space="preserve">Tỷ lệ tổng tài sản so với vốn ban đầu (total_assets / initial_capital - 1).</w:t>
      </w:r>
    </w:p>
    <w:p w:rsidR="00000000" w:rsidDel="00000000" w:rsidP="00000000" w:rsidRDefault="00000000" w:rsidRPr="00000000" w14:paraId="0000004B">
      <w:pPr>
        <w:tabs>
          <w:tab w:val="left" w:leader="none" w:pos="1463"/>
        </w:tabs>
        <w:spacing w:after="240" w:before="240" w:line="288" w:lineRule="auto"/>
        <w:rPr>
          <w:sz w:val="24"/>
          <w:szCs w:val="24"/>
        </w:rPr>
      </w:pPr>
      <w:r w:rsidDel="00000000" w:rsidR="00000000" w:rsidRPr="00000000">
        <w:rPr>
          <w:sz w:val="24"/>
          <w:szCs w:val="24"/>
          <w:rtl w:val="0"/>
        </w:rPr>
        <w:t xml:space="preserve">Không gian này cung cấp thông tin đầy đủ về thị trường và trạng thái tài khoản để tác nhân đưa ra quyết định.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ind w:firstLine="23"/>
        <w:rPr/>
      </w:pPr>
      <w:r w:rsidDel="00000000" w:rsidR="00000000" w:rsidRPr="00000000">
        <w:rPr>
          <w:rtl w:val="0"/>
        </w:rPr>
        <w:t xml:space="preserve">Xây dựng hàm reward</w:t>
      </w:r>
    </w:p>
    <w:p w:rsidR="00000000" w:rsidDel="00000000" w:rsidP="00000000" w:rsidRDefault="00000000" w:rsidRPr="00000000" w14:paraId="0000004E">
      <w:pPr>
        <w:spacing w:after="240" w:before="240" w:line="288" w:lineRule="auto"/>
        <w:rPr>
          <w:sz w:val="24"/>
          <w:szCs w:val="24"/>
        </w:rPr>
      </w:pPr>
      <w:r w:rsidDel="00000000" w:rsidR="00000000" w:rsidRPr="00000000">
        <w:rPr>
          <w:sz w:val="24"/>
          <w:szCs w:val="24"/>
          <w:rtl w:val="0"/>
        </w:rPr>
        <w:t xml:space="preserve">Hàm thưởng (reward) trong StockEnv.step được thiết kế để khuyến khích giao dịch hiệu quả và phạt các hành vi không mong muốn:</w:t>
      </w:r>
    </w:p>
    <w:p w:rsidR="00000000" w:rsidDel="00000000" w:rsidP="00000000" w:rsidRDefault="00000000" w:rsidRPr="00000000" w14:paraId="0000004F">
      <w:pPr>
        <w:numPr>
          <w:ilvl w:val="0"/>
          <w:numId w:val="7"/>
        </w:numPr>
        <w:spacing w:after="0" w:afterAutospacing="0" w:before="240" w:line="288" w:lineRule="auto"/>
        <w:ind w:left="720" w:hanging="360"/>
        <w:rPr>
          <w:sz w:val="24"/>
          <w:szCs w:val="24"/>
        </w:rPr>
      </w:pPr>
      <w:r w:rsidDel="00000000" w:rsidR="00000000" w:rsidRPr="00000000">
        <w:rPr>
          <w:b w:val="1"/>
          <w:sz w:val="24"/>
          <w:szCs w:val="24"/>
          <w:rtl w:val="0"/>
        </w:rPr>
        <w:t xml:space="preserve">Thưởng giao dịch</w:t>
      </w:r>
      <w:r w:rsidDel="00000000" w:rsidR="00000000" w:rsidRPr="00000000">
        <w:rPr>
          <w:sz w:val="24"/>
          <w:szCs w:val="24"/>
          <w:rtl w:val="0"/>
        </w:rPr>
        <w:t xml:space="preserve">:</w:t>
      </w:r>
    </w:p>
    <w:p w:rsidR="00000000" w:rsidDel="00000000" w:rsidP="00000000" w:rsidRDefault="00000000" w:rsidRPr="00000000" w14:paraId="00000050">
      <w:pPr>
        <w:numPr>
          <w:ilvl w:val="1"/>
          <w:numId w:val="7"/>
        </w:numPr>
        <w:spacing w:after="0" w:afterAutospacing="0" w:before="0" w:beforeAutospacing="0" w:line="288" w:lineRule="auto"/>
        <w:ind w:left="1440" w:hanging="360"/>
        <w:rPr>
          <w:sz w:val="24"/>
          <w:szCs w:val="24"/>
        </w:rPr>
      </w:pPr>
      <w:r w:rsidDel="00000000" w:rsidR="00000000" w:rsidRPr="00000000">
        <w:rPr>
          <w:sz w:val="24"/>
          <w:szCs w:val="24"/>
          <w:rtl w:val="0"/>
        </w:rPr>
        <w:t xml:space="preserve">+0.1 khi thực hiện giao dịch thành công (mua hoặc bán).</w:t>
      </w:r>
    </w:p>
    <w:p w:rsidR="00000000" w:rsidDel="00000000" w:rsidP="00000000" w:rsidRDefault="00000000" w:rsidRPr="00000000" w14:paraId="00000051">
      <w:pPr>
        <w:numPr>
          <w:ilvl w:val="0"/>
          <w:numId w:val="7"/>
        </w:numPr>
        <w:spacing w:after="0" w:afterAutospacing="0" w:before="0" w:beforeAutospacing="0" w:line="288" w:lineRule="auto"/>
        <w:ind w:left="720" w:hanging="360"/>
        <w:rPr>
          <w:sz w:val="24"/>
          <w:szCs w:val="24"/>
        </w:rPr>
      </w:pPr>
      <w:r w:rsidDel="00000000" w:rsidR="00000000" w:rsidRPr="00000000">
        <w:rPr>
          <w:b w:val="1"/>
          <w:sz w:val="24"/>
          <w:szCs w:val="24"/>
          <w:rtl w:val="0"/>
        </w:rPr>
        <w:t xml:space="preserve">Phạt không giao dịch</w:t>
      </w:r>
      <w:r w:rsidDel="00000000" w:rsidR="00000000" w:rsidRPr="00000000">
        <w:rPr>
          <w:sz w:val="24"/>
          <w:szCs w:val="24"/>
          <w:rtl w:val="0"/>
        </w:rPr>
        <w:t xml:space="preserve">:</w:t>
      </w:r>
    </w:p>
    <w:p w:rsidR="00000000" w:rsidDel="00000000" w:rsidP="00000000" w:rsidRDefault="00000000" w:rsidRPr="00000000" w14:paraId="00000052">
      <w:pPr>
        <w:numPr>
          <w:ilvl w:val="1"/>
          <w:numId w:val="7"/>
        </w:numPr>
        <w:spacing w:after="0" w:afterAutospacing="0" w:before="0" w:beforeAutospacing="0" w:line="288" w:lineRule="auto"/>
        <w:ind w:left="1440" w:hanging="360"/>
        <w:rPr>
          <w:sz w:val="24"/>
          <w:szCs w:val="24"/>
        </w:rPr>
      </w:pPr>
      <w:r w:rsidDel="00000000" w:rsidR="00000000" w:rsidRPr="00000000">
        <w:rPr>
          <w:sz w:val="24"/>
          <w:szCs w:val="24"/>
          <w:rtl w:val="0"/>
        </w:rPr>
        <w:t xml:space="preserve">-0.5 nếu không giao dịch trong transaction_session phiên (10 phiên), kèm theo phạt tiền mặt (-150).</w:t>
      </w:r>
    </w:p>
    <w:p w:rsidR="00000000" w:rsidDel="00000000" w:rsidP="00000000" w:rsidRDefault="00000000" w:rsidRPr="00000000" w14:paraId="00000053">
      <w:pPr>
        <w:numPr>
          <w:ilvl w:val="0"/>
          <w:numId w:val="7"/>
        </w:numPr>
        <w:spacing w:after="0" w:afterAutospacing="0" w:before="0" w:beforeAutospacing="0" w:line="288" w:lineRule="auto"/>
        <w:ind w:left="720" w:hanging="360"/>
        <w:rPr>
          <w:sz w:val="24"/>
          <w:szCs w:val="24"/>
        </w:rPr>
      </w:pPr>
      <w:r w:rsidDel="00000000" w:rsidR="00000000" w:rsidRPr="00000000">
        <w:rPr>
          <w:b w:val="1"/>
          <w:sz w:val="24"/>
          <w:szCs w:val="24"/>
          <w:rtl w:val="0"/>
        </w:rPr>
        <w:t xml:space="preserve">Thưởng/phạt dựa trên thay đổi tài sản</w:t>
      </w:r>
      <w:r w:rsidDel="00000000" w:rsidR="00000000" w:rsidRPr="00000000">
        <w:rPr>
          <w:sz w:val="24"/>
          <w:szCs w:val="24"/>
          <w:rtl w:val="0"/>
        </w:rPr>
        <w:t xml:space="preserve">:</w:t>
      </w:r>
    </w:p>
    <w:p w:rsidR="00000000" w:rsidDel="00000000" w:rsidP="00000000" w:rsidRDefault="00000000" w:rsidRPr="00000000" w14:paraId="00000054">
      <w:pPr>
        <w:numPr>
          <w:ilvl w:val="1"/>
          <w:numId w:val="7"/>
        </w:numPr>
        <w:spacing w:after="0" w:afterAutospacing="0" w:before="0" w:beforeAutospacing="0" w:line="288" w:lineRule="auto"/>
        <w:ind w:left="1440" w:hanging="360"/>
        <w:rPr>
          <w:sz w:val="24"/>
          <w:szCs w:val="24"/>
        </w:rPr>
      </w:pPr>
      <w:r w:rsidDel="00000000" w:rsidR="00000000" w:rsidRPr="00000000">
        <w:rPr>
          <w:sz w:val="24"/>
          <w:szCs w:val="24"/>
          <w:rtl w:val="0"/>
        </w:rPr>
        <w:t xml:space="preserve">(total_assets - previous_assets) / previous_assets * 10, phản ánh tỷ lệ thay đổi tài sản.</w:t>
      </w:r>
    </w:p>
    <w:p w:rsidR="00000000" w:rsidDel="00000000" w:rsidP="00000000" w:rsidRDefault="00000000" w:rsidRPr="00000000" w14:paraId="00000055">
      <w:pPr>
        <w:numPr>
          <w:ilvl w:val="0"/>
          <w:numId w:val="7"/>
        </w:numPr>
        <w:spacing w:after="0" w:afterAutospacing="0" w:before="0" w:beforeAutospacing="0" w:line="288" w:lineRule="auto"/>
        <w:ind w:left="720" w:hanging="360"/>
        <w:rPr>
          <w:sz w:val="24"/>
          <w:szCs w:val="24"/>
        </w:rPr>
      </w:pPr>
      <w:r w:rsidDel="00000000" w:rsidR="00000000" w:rsidRPr="00000000">
        <w:rPr>
          <w:b w:val="1"/>
          <w:sz w:val="24"/>
          <w:szCs w:val="24"/>
          <w:rtl w:val="0"/>
        </w:rPr>
        <w:t xml:space="preserve">Điều kiện kết thúc</w:t>
      </w:r>
      <w:r w:rsidDel="00000000" w:rsidR="00000000" w:rsidRPr="00000000">
        <w:rPr>
          <w:sz w:val="24"/>
          <w:szCs w:val="24"/>
          <w:rtl w:val="0"/>
        </w:rPr>
        <w:t xml:space="preserve">:</w:t>
      </w:r>
    </w:p>
    <w:p w:rsidR="00000000" w:rsidDel="00000000" w:rsidP="00000000" w:rsidRDefault="00000000" w:rsidRPr="00000000" w14:paraId="00000056">
      <w:pPr>
        <w:numPr>
          <w:ilvl w:val="1"/>
          <w:numId w:val="7"/>
        </w:numPr>
        <w:spacing w:after="0" w:afterAutospacing="0" w:before="0" w:beforeAutospacing="0" w:line="288" w:lineRule="auto"/>
        <w:ind w:left="1440" w:hanging="360"/>
        <w:rPr>
          <w:sz w:val="24"/>
          <w:szCs w:val="24"/>
        </w:rPr>
      </w:pPr>
      <w:r w:rsidDel="00000000" w:rsidR="00000000" w:rsidRPr="00000000">
        <w:rPr>
          <w:sz w:val="24"/>
          <w:szCs w:val="24"/>
          <w:rtl w:val="0"/>
        </w:rPr>
        <w:t xml:space="preserve">-10 nếu tổng tài sản dưới ngưỡng total_assets_min (50000) hoặc tiền mặt âm quá mức (-5000).</w:t>
      </w:r>
    </w:p>
    <w:p w:rsidR="00000000" w:rsidDel="00000000" w:rsidP="00000000" w:rsidRDefault="00000000" w:rsidRPr="00000000" w14:paraId="00000057">
      <w:pPr>
        <w:numPr>
          <w:ilvl w:val="1"/>
          <w:numId w:val="7"/>
        </w:numPr>
        <w:spacing w:after="240" w:before="0" w:beforeAutospacing="0" w:line="288" w:lineRule="auto"/>
        <w:ind w:left="1440" w:hanging="360"/>
        <w:rPr>
          <w:sz w:val="24"/>
          <w:szCs w:val="24"/>
        </w:rPr>
      </w:pPr>
      <w:r w:rsidDel="00000000" w:rsidR="00000000" w:rsidRPr="00000000">
        <w:rPr>
          <w:sz w:val="24"/>
          <w:szCs w:val="24"/>
          <w:rtl w:val="0"/>
        </w:rPr>
        <w:t xml:space="preserve">+10 nếu tổng tài sản vượt 1 triệu USD.</w:t>
      </w:r>
    </w:p>
    <w:p w:rsidR="00000000" w:rsidDel="00000000" w:rsidP="00000000" w:rsidRDefault="00000000" w:rsidRPr="00000000" w14:paraId="00000058">
      <w:pPr>
        <w:spacing w:after="240" w:before="240" w:line="288" w:lineRule="auto"/>
        <w:rPr>
          <w:sz w:val="24"/>
          <w:szCs w:val="24"/>
        </w:rPr>
      </w:pPr>
      <w:r w:rsidDel="00000000" w:rsidR="00000000" w:rsidRPr="00000000">
        <w:rPr>
          <w:sz w:val="24"/>
          <w:szCs w:val="24"/>
          <w:rtl w:val="0"/>
        </w:rPr>
        <w:t xml:space="preserve">Hàm thưởng này cân bằng giữa khuyến khích giao dịch sinh lợi và kiểm soát rủi roi</w:t>
      </w:r>
    </w:p>
    <w:p w:rsidR="00000000" w:rsidDel="00000000" w:rsidP="00000000" w:rsidRDefault="00000000" w:rsidRPr="00000000" w14:paraId="00000059">
      <w:pPr>
        <w:pStyle w:val="Heading2"/>
        <w:numPr>
          <w:ilvl w:val="0"/>
          <w:numId w:val="5"/>
        </w:numPr>
        <w:tabs>
          <w:tab w:val="left" w:leader="none" w:pos="485"/>
        </w:tabs>
        <w:ind w:left="485" w:hanging="462"/>
        <w:rPr>
          <w:b w:val="1"/>
          <w:sz w:val="28"/>
          <w:szCs w:val="28"/>
        </w:rPr>
      </w:pPr>
      <w:bookmarkStart w:colFirst="0" w:colLast="0" w:name="_7q2nh9rr56jj" w:id="1"/>
      <w:bookmarkEnd w:id="1"/>
      <w:r w:rsidDel="00000000" w:rsidR="00000000" w:rsidRPr="00000000">
        <w:rPr>
          <w:rtl w:val="0"/>
        </w:rPr>
        <w:t xml:space="preserve">Kết quả đạt được</w:t>
      </w:r>
    </w:p>
    <w:p w:rsidR="00000000" w:rsidDel="00000000" w:rsidP="00000000" w:rsidRDefault="00000000" w:rsidRPr="00000000" w14:paraId="0000005A">
      <w:pPr>
        <w:pStyle w:val="Heading2"/>
        <w:tabs>
          <w:tab w:val="left" w:leader="none" w:pos="485"/>
        </w:tabs>
        <w:ind w:left="0"/>
        <w:rPr>
          <w:b w:val="0"/>
          <w:sz w:val="24"/>
          <w:szCs w:val="24"/>
        </w:rPr>
      </w:pPr>
      <w:bookmarkStart w:colFirst="0" w:colLast="0" w:name="_xne7i7rshkmq" w:id="2"/>
      <w:bookmarkEnd w:id="2"/>
      <w:r w:rsidDel="00000000" w:rsidR="00000000" w:rsidRPr="00000000">
        <w:rPr>
          <w:b w:val="0"/>
          <w:sz w:val="24"/>
          <w:szCs w:val="24"/>
          <w:rtl w:val="0"/>
        </w:rPr>
        <w:t xml:space="preserve">Giá trị tài sản tối đa thu được:</w:t>
      </w:r>
    </w:p>
    <w:p w:rsidR="00000000" w:rsidDel="00000000" w:rsidP="00000000" w:rsidRDefault="00000000" w:rsidRPr="00000000" w14:paraId="0000005B">
      <w:pPr>
        <w:tabs>
          <w:tab w:val="left" w:leader="none" w:pos="485"/>
        </w:tabs>
        <w:rPr/>
      </w:pPr>
      <w:r w:rsidDel="00000000" w:rsidR="00000000" w:rsidRPr="00000000">
        <w:rPr/>
        <w:drawing>
          <wp:inline distB="114300" distT="114300" distL="114300" distR="114300">
            <wp:extent cx="2229168" cy="9239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29168"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23" w:firstLine="0"/>
        <w:rPr>
          <w:sz w:val="24"/>
          <w:szCs w:val="24"/>
        </w:rPr>
      </w:pPr>
      <w:r w:rsidDel="00000000" w:rsidR="00000000" w:rsidRPr="00000000">
        <w:rPr>
          <w:sz w:val="24"/>
          <w:szCs w:val="24"/>
          <w:rtl w:val="0"/>
        </w:rPr>
        <w:t xml:space="preserve">Kết quả trực quan hóa: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sectPr>
          <w:type w:val="nextPage"/>
          <w:pgSz w:h="16840" w:w="11920" w:orient="portrait"/>
          <w:pgMar w:bottom="280" w:top="1640" w:left="1417" w:right="1417" w:header="360" w:footer="360"/>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228600</wp:posOffset>
            </wp:positionV>
            <wp:extent cx="6590983" cy="1481459"/>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590983" cy="1481459"/>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88" w:lineRule="auto"/>
        <w:ind w:left="23" w:right="42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-548794</wp:posOffset>
            </wp:positionH>
            <wp:positionV relativeFrom="paragraph">
              <wp:posOffset>114300</wp:posOffset>
            </wp:positionV>
            <wp:extent cx="6853975" cy="14859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853975" cy="148590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spacing w:before="1" w:line="288" w:lineRule="auto"/>
        <w:ind w:left="23" w:right="0" w:firstLine="0"/>
        <w:jc w:val="left"/>
        <w:rPr>
          <w:b w:val="1"/>
          <w:sz w:val="26"/>
          <w:szCs w:val="26"/>
        </w:rPr>
      </w:pPr>
      <w:r w:rsidDel="00000000" w:rsidR="00000000" w:rsidRPr="00000000">
        <w:rPr>
          <w:b w:val="1"/>
          <w:sz w:val="26"/>
          <w:szCs w:val="26"/>
          <w:rtl w:val="0"/>
        </w:rPr>
        <w:t xml:space="preserve">Tối ưu hóa chiến lược đầu tư cổ phiếu bằng thuật toán Proximal Policy Optimization (PPO)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88" w:lineRule="auto"/>
        <w:ind w:left="2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Việc áp dụng thuật toán Proximal Policy Optimization (PPO) trong tối ưu hóa chiến lược đầu tư cổ phiếu đã chứng minh được hiệu quả mạnh mẽ. Bằng cách sử dụng các kỹ thuật học củng cố tiên tiến, mô hình tuy không đạt được kết quả mong muốn nhưng đã cho thấy tiềm năng đáng kể trong việc thích nghi với sự biến động của thị trường.</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spacing w:before="0" w:lineRule="auto"/>
        <w:ind w:left="23" w:right="0" w:firstLine="0"/>
        <w:jc w:val="left"/>
        <w:rPr>
          <w:b w:val="1"/>
          <w:sz w:val="26"/>
          <w:szCs w:val="26"/>
        </w:rPr>
      </w:pPr>
      <w:r w:rsidDel="00000000" w:rsidR="00000000" w:rsidRPr="00000000">
        <w:rPr>
          <w:b w:val="1"/>
          <w:sz w:val="26"/>
          <w:szCs w:val="26"/>
          <w:rtl w:val="0"/>
        </w:rPr>
        <w:t xml:space="preserve">Các cải tiến và ưu điểm của PPO:</w:t>
      </w:r>
    </w:p>
    <w:p w:rsidR="00000000" w:rsidDel="00000000" w:rsidP="00000000" w:rsidRDefault="00000000" w:rsidRPr="00000000" w14:paraId="00000064">
      <w:pPr>
        <w:numPr>
          <w:ilvl w:val="0"/>
          <w:numId w:val="3"/>
        </w:numPr>
        <w:spacing w:after="0" w:afterAutospacing="0" w:before="0" w:lineRule="auto"/>
        <w:ind w:left="720" w:right="0" w:hanging="360"/>
        <w:jc w:val="left"/>
        <w:rPr>
          <w:sz w:val="26"/>
          <w:szCs w:val="26"/>
          <w:u w:val="none"/>
        </w:rPr>
      </w:pPr>
      <w:r w:rsidDel="00000000" w:rsidR="00000000" w:rsidRPr="00000000">
        <w:rPr>
          <w:sz w:val="26"/>
          <w:szCs w:val="26"/>
          <w:rtl w:val="0"/>
        </w:rPr>
        <w:t xml:space="preserve">Các cải tiến</w:t>
      </w:r>
    </w:p>
    <w:p w:rsidR="00000000" w:rsidDel="00000000" w:rsidP="00000000" w:rsidRDefault="00000000" w:rsidRPr="00000000" w14:paraId="00000065">
      <w:pPr>
        <w:numPr>
          <w:ilvl w:val="0"/>
          <w:numId w:val="10"/>
        </w:numPr>
        <w:tabs>
          <w:tab w:val="left" w:leader="none" w:pos="743"/>
        </w:tabs>
        <w:spacing w:after="0" w:afterAutospacing="0" w:before="0" w:beforeAutospacing="0" w:line="288" w:lineRule="auto"/>
        <w:ind w:left="720" w:hanging="360"/>
        <w:rPr>
          <w:rFonts w:ascii="Arial" w:cs="Arial" w:eastAsia="Arial" w:hAnsi="Arial"/>
          <w:sz w:val="24"/>
          <w:szCs w:val="24"/>
        </w:rPr>
      </w:pPr>
      <w:r w:rsidDel="00000000" w:rsidR="00000000" w:rsidRPr="00000000">
        <w:rPr>
          <w:b w:val="1"/>
          <w:sz w:val="24"/>
          <w:szCs w:val="24"/>
          <w:rtl w:val="0"/>
        </w:rPr>
        <w:t xml:space="preserve">Clipping</w:t>
      </w:r>
      <w:r w:rsidDel="00000000" w:rsidR="00000000" w:rsidRPr="00000000">
        <w:rPr>
          <w:sz w:val="24"/>
          <w:szCs w:val="24"/>
          <w:rtl w:val="0"/>
        </w:rPr>
        <w:t xml:space="preserve">: Giới hạn cập nhật chính sách (clip_eps=0.2) để đảm bảo ổn định, tránh thay đổi quá lớn.</w:t>
      </w:r>
    </w:p>
    <w:p w:rsidR="00000000" w:rsidDel="00000000" w:rsidP="00000000" w:rsidRDefault="00000000" w:rsidRPr="00000000" w14:paraId="00000066">
      <w:pPr>
        <w:numPr>
          <w:ilvl w:val="0"/>
          <w:numId w:val="10"/>
        </w:numPr>
        <w:tabs>
          <w:tab w:val="left" w:leader="none" w:pos="743"/>
        </w:tabs>
        <w:spacing w:after="0" w:afterAutospacing="0" w:before="0" w:beforeAutospacing="0" w:line="288" w:lineRule="auto"/>
        <w:ind w:left="720" w:hanging="360"/>
        <w:rPr>
          <w:rFonts w:ascii="Arial" w:cs="Arial" w:eastAsia="Arial" w:hAnsi="Arial"/>
          <w:sz w:val="24"/>
          <w:szCs w:val="24"/>
        </w:rPr>
      </w:pPr>
      <w:r w:rsidDel="00000000" w:rsidR="00000000" w:rsidRPr="00000000">
        <w:rPr>
          <w:b w:val="1"/>
          <w:sz w:val="24"/>
          <w:szCs w:val="24"/>
          <w:rtl w:val="0"/>
        </w:rPr>
        <w:t xml:space="preserve">GAE</w:t>
      </w:r>
      <w:r w:rsidDel="00000000" w:rsidR="00000000" w:rsidRPr="00000000">
        <w:rPr>
          <w:sz w:val="24"/>
          <w:szCs w:val="24"/>
          <w:rtl w:val="0"/>
        </w:rPr>
        <w:t xml:space="preserve">: Sử dụng Generalized Advantage Estimation (gae_lambda=0.95) để tính lợi thế chính xác hơn.</w:t>
      </w:r>
    </w:p>
    <w:p w:rsidR="00000000" w:rsidDel="00000000" w:rsidP="00000000" w:rsidRDefault="00000000" w:rsidRPr="00000000" w14:paraId="00000067">
      <w:pPr>
        <w:numPr>
          <w:ilvl w:val="0"/>
          <w:numId w:val="10"/>
        </w:numPr>
        <w:tabs>
          <w:tab w:val="left" w:leader="none" w:pos="743"/>
        </w:tabs>
        <w:spacing w:after="0" w:afterAutospacing="0" w:before="0" w:beforeAutospacing="0" w:line="288" w:lineRule="auto"/>
        <w:ind w:left="720" w:hanging="360"/>
        <w:rPr>
          <w:rFonts w:ascii="Arial" w:cs="Arial" w:eastAsia="Arial" w:hAnsi="Arial"/>
          <w:sz w:val="24"/>
          <w:szCs w:val="24"/>
        </w:rPr>
      </w:pPr>
      <w:r w:rsidDel="00000000" w:rsidR="00000000" w:rsidRPr="00000000">
        <w:rPr>
          <w:b w:val="1"/>
          <w:sz w:val="24"/>
          <w:szCs w:val="24"/>
          <w:rtl w:val="0"/>
        </w:rPr>
        <w:t xml:space="preserve">Đơn giản hóa</w:t>
      </w:r>
      <w:r w:rsidDel="00000000" w:rsidR="00000000" w:rsidRPr="00000000">
        <w:rPr>
          <w:sz w:val="24"/>
          <w:szCs w:val="24"/>
          <w:rtl w:val="0"/>
        </w:rPr>
        <w:t xml:space="preserve">: Thay thế ràng buộc phức tạp của TRPO bằng hàm mất mát dễ tối ưu (Adam, lr=3e-4).</w:t>
      </w:r>
    </w:p>
    <w:p w:rsidR="00000000" w:rsidDel="00000000" w:rsidP="00000000" w:rsidRDefault="00000000" w:rsidRPr="00000000" w14:paraId="00000068">
      <w:pPr>
        <w:numPr>
          <w:ilvl w:val="0"/>
          <w:numId w:val="10"/>
        </w:numPr>
        <w:tabs>
          <w:tab w:val="left" w:leader="none" w:pos="743"/>
        </w:tabs>
        <w:spacing w:after="0" w:afterAutospacing="0" w:before="0" w:beforeAutospacing="0" w:line="288" w:lineRule="auto"/>
        <w:ind w:left="720" w:hanging="360"/>
        <w:rPr>
          <w:rFonts w:ascii="Arial" w:cs="Arial" w:eastAsia="Arial" w:hAnsi="Arial"/>
          <w:sz w:val="24"/>
          <w:szCs w:val="24"/>
        </w:rPr>
      </w:pPr>
      <w:r w:rsidDel="00000000" w:rsidR="00000000" w:rsidRPr="00000000">
        <w:rPr>
          <w:b w:val="1"/>
          <w:sz w:val="24"/>
          <w:szCs w:val="24"/>
          <w:rtl w:val="0"/>
        </w:rPr>
        <w:t xml:space="preserve">Hiệu quả dữ liệu</w:t>
      </w:r>
      <w:r w:rsidDel="00000000" w:rsidR="00000000" w:rsidRPr="00000000">
        <w:rPr>
          <w:sz w:val="24"/>
          <w:szCs w:val="24"/>
          <w:rtl w:val="0"/>
        </w:rPr>
        <w:t xml:space="preserve">: Tận dụng dữ liệu on-policy tốt hơn qua ReplayBuffer, dù xóa sau mỗi lần huấn luyện.</w:t>
      </w:r>
    </w:p>
    <w:p w:rsidR="00000000" w:rsidDel="00000000" w:rsidP="00000000" w:rsidRDefault="00000000" w:rsidRPr="00000000" w14:paraId="00000069">
      <w:pPr>
        <w:numPr>
          <w:ilvl w:val="0"/>
          <w:numId w:val="1"/>
        </w:numPr>
        <w:tabs>
          <w:tab w:val="left" w:leader="none" w:pos="743"/>
        </w:tabs>
        <w:spacing w:after="0" w:afterAutospacing="0" w:before="0" w:beforeAutospacing="0" w:line="288" w:lineRule="auto"/>
        <w:ind w:left="720" w:hanging="360"/>
        <w:rPr>
          <w:sz w:val="26"/>
          <w:szCs w:val="26"/>
          <w:u w:val="none"/>
        </w:rPr>
      </w:pPr>
      <w:r w:rsidDel="00000000" w:rsidR="00000000" w:rsidRPr="00000000">
        <w:rPr>
          <w:sz w:val="26"/>
          <w:szCs w:val="26"/>
          <w:rtl w:val="0"/>
        </w:rPr>
        <w:t xml:space="preserve">Ưu điểm</w:t>
      </w:r>
    </w:p>
    <w:p w:rsidR="00000000" w:rsidDel="00000000" w:rsidP="00000000" w:rsidRDefault="00000000" w:rsidRPr="00000000" w14:paraId="0000006A">
      <w:pPr>
        <w:numPr>
          <w:ilvl w:val="0"/>
          <w:numId w:val="4"/>
        </w:numPr>
        <w:tabs>
          <w:tab w:val="left" w:leader="none" w:pos="743"/>
        </w:tabs>
        <w:spacing w:after="0" w:afterAutospacing="0" w:before="0" w:beforeAutospacing="0" w:line="288" w:lineRule="auto"/>
        <w:ind w:left="720" w:hanging="360"/>
        <w:rPr>
          <w:rFonts w:ascii="Arial" w:cs="Arial" w:eastAsia="Arial" w:hAnsi="Arial"/>
          <w:sz w:val="24"/>
          <w:szCs w:val="24"/>
        </w:rPr>
      </w:pPr>
      <w:r w:rsidDel="00000000" w:rsidR="00000000" w:rsidRPr="00000000">
        <w:rPr>
          <w:b w:val="1"/>
          <w:sz w:val="24"/>
          <w:szCs w:val="24"/>
          <w:rtl w:val="0"/>
        </w:rPr>
        <w:t xml:space="preserve">Ổn định</w:t>
      </w:r>
      <w:r w:rsidDel="00000000" w:rsidR="00000000" w:rsidRPr="00000000">
        <w:rPr>
          <w:sz w:val="24"/>
          <w:szCs w:val="24"/>
          <w:rtl w:val="0"/>
        </w:rPr>
        <w:t xml:space="preserve">: Giảm rủi ro hiệu suất bất ổn, phù hợp với giao dịch cổ phiếu biến động.</w:t>
      </w:r>
    </w:p>
    <w:p w:rsidR="00000000" w:rsidDel="00000000" w:rsidP="00000000" w:rsidRDefault="00000000" w:rsidRPr="00000000" w14:paraId="0000006B">
      <w:pPr>
        <w:numPr>
          <w:ilvl w:val="0"/>
          <w:numId w:val="4"/>
        </w:numPr>
        <w:tabs>
          <w:tab w:val="left" w:leader="none" w:pos="743"/>
        </w:tabs>
        <w:spacing w:after="0" w:afterAutospacing="0" w:before="0" w:beforeAutospacing="0" w:line="288" w:lineRule="auto"/>
        <w:ind w:left="720" w:hanging="360"/>
        <w:rPr>
          <w:rFonts w:ascii="Arial" w:cs="Arial" w:eastAsia="Arial" w:hAnsi="Arial"/>
          <w:sz w:val="24"/>
          <w:szCs w:val="24"/>
        </w:rPr>
      </w:pPr>
      <w:r w:rsidDel="00000000" w:rsidR="00000000" w:rsidRPr="00000000">
        <w:rPr>
          <w:b w:val="1"/>
          <w:sz w:val="24"/>
          <w:szCs w:val="24"/>
          <w:rtl w:val="0"/>
        </w:rPr>
        <w:t xml:space="preserve">Linh hoạt</w:t>
      </w:r>
      <w:r w:rsidDel="00000000" w:rsidR="00000000" w:rsidRPr="00000000">
        <w:rPr>
          <w:sz w:val="24"/>
          <w:szCs w:val="24"/>
          <w:rtl w:val="0"/>
        </w:rPr>
        <w:t xml:space="preserve">: Hành động liên tục (action_type, action_ratio) thích nghi tốt với thị trường.</w:t>
      </w:r>
    </w:p>
    <w:p w:rsidR="00000000" w:rsidDel="00000000" w:rsidP="00000000" w:rsidRDefault="00000000" w:rsidRPr="00000000" w14:paraId="0000006C">
      <w:pPr>
        <w:numPr>
          <w:ilvl w:val="0"/>
          <w:numId w:val="4"/>
        </w:numPr>
        <w:tabs>
          <w:tab w:val="left" w:leader="none" w:pos="743"/>
        </w:tabs>
        <w:spacing w:after="240" w:before="0" w:beforeAutospacing="0" w:line="288" w:lineRule="auto"/>
        <w:ind w:left="720" w:hanging="360"/>
        <w:rPr>
          <w:rFonts w:ascii="Arial" w:cs="Arial" w:eastAsia="Arial" w:hAnsi="Arial"/>
          <w:sz w:val="24"/>
          <w:szCs w:val="24"/>
        </w:rPr>
      </w:pPr>
      <w:r w:rsidDel="00000000" w:rsidR="00000000" w:rsidRPr="00000000">
        <w:rPr>
          <w:b w:val="1"/>
          <w:sz w:val="24"/>
          <w:szCs w:val="24"/>
          <w:rtl w:val="0"/>
        </w:rPr>
        <w:t xml:space="preserve">Dễ triển khai</w:t>
      </w:r>
      <w:r w:rsidDel="00000000" w:rsidR="00000000" w:rsidRPr="00000000">
        <w:rPr>
          <w:sz w:val="24"/>
          <w:szCs w:val="24"/>
          <w:rtl w:val="0"/>
        </w:rPr>
        <w:t xml:space="preserve">: Đơn giản, ít đòi hỏi tài nguyên tính toán, dễ tinh chỉnh.</w:t>
      </w:r>
    </w:p>
    <w:p w:rsidR="00000000" w:rsidDel="00000000" w:rsidP="00000000" w:rsidRDefault="00000000" w:rsidRPr="00000000" w14:paraId="0000006D">
      <w:pPr>
        <w:pStyle w:val="Heading2"/>
        <w:numPr>
          <w:ilvl w:val="0"/>
          <w:numId w:val="5"/>
        </w:numPr>
        <w:tabs>
          <w:tab w:val="left" w:leader="none" w:pos="431"/>
        </w:tabs>
        <w:spacing w:after="0" w:before="241" w:line="240" w:lineRule="auto"/>
        <w:ind w:left="431" w:right="0" w:hanging="408"/>
        <w:jc w:val="left"/>
        <w:rPr/>
      </w:pPr>
      <w:r w:rsidDel="00000000" w:rsidR="00000000" w:rsidRPr="00000000">
        <w:rPr>
          <w:rtl w:val="0"/>
        </w:rPr>
        <w:t xml:space="preserve">Minh chứng kết quả</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w:t>
      </w:r>
      <w:r w:rsidDel="00000000" w:rsidR="00000000" w:rsidRPr="00000000">
        <w:rPr>
          <w:sz w:val="24"/>
          <w:szCs w:val="24"/>
          <w:rtl w:val="0"/>
        </w:rPr>
        <w:t xml:space="preserve">:</w:t>
      </w:r>
      <w:hyperlink r:id="rId12">
        <w:r w:rsidDel="00000000" w:rsidR="00000000" w:rsidRPr="00000000">
          <w:rPr>
            <w:color w:val="1155cc"/>
            <w:sz w:val="24"/>
            <w:szCs w:val="24"/>
            <w:u w:val="single"/>
            <w:rtl w:val="0"/>
          </w:rPr>
          <w:t xml:space="preserve"> Link</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40" w:w="11920" w:orient="portrait"/>
      <w:pgMar w:bottom="280" w:top="1360" w:left="1417" w:right="141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Roman"/>
      <w:lvlText w:val="%1."/>
      <w:lvlJc w:val="left"/>
      <w:pPr>
        <w:ind w:left="271" w:hanging="248.99999999999997"/>
      </w:pPr>
      <w:rPr/>
    </w:lvl>
    <w:lvl w:ilvl="1">
      <w:start w:val="0"/>
      <w:numFmt w:val="bullet"/>
      <w:lvlText w:val="●"/>
      <w:lvlJc w:val="left"/>
      <w:pPr>
        <w:ind w:left="617" w:hanging="205"/>
      </w:pPr>
      <w:rPr>
        <w:rFonts w:ascii="Times New Roman" w:cs="Times New Roman" w:eastAsia="Times New Roman" w:hAnsi="Times New Roman"/>
        <w:b w:val="0"/>
        <w:i w:val="0"/>
        <w:sz w:val="24"/>
        <w:szCs w:val="24"/>
      </w:rPr>
    </w:lvl>
    <w:lvl w:ilvl="2">
      <w:start w:val="0"/>
      <w:numFmt w:val="bullet"/>
      <w:lvlText w:val="•"/>
      <w:lvlJc w:val="left"/>
      <w:pPr>
        <w:ind w:left="1560" w:hanging="205"/>
      </w:pPr>
      <w:rPr/>
    </w:lvl>
    <w:lvl w:ilvl="3">
      <w:start w:val="0"/>
      <w:numFmt w:val="bullet"/>
      <w:lvlText w:val="•"/>
      <w:lvlJc w:val="left"/>
      <w:pPr>
        <w:ind w:left="2501" w:hanging="205"/>
      </w:pPr>
      <w:rPr/>
    </w:lvl>
    <w:lvl w:ilvl="4">
      <w:start w:val="0"/>
      <w:numFmt w:val="bullet"/>
      <w:lvlText w:val="•"/>
      <w:lvlJc w:val="left"/>
      <w:pPr>
        <w:ind w:left="3442" w:hanging="205"/>
      </w:pPr>
      <w:rPr/>
    </w:lvl>
    <w:lvl w:ilvl="5">
      <w:start w:val="0"/>
      <w:numFmt w:val="bullet"/>
      <w:lvlText w:val="•"/>
      <w:lvlJc w:val="left"/>
      <w:pPr>
        <w:ind w:left="4382" w:hanging="205"/>
      </w:pPr>
      <w:rPr/>
    </w:lvl>
    <w:lvl w:ilvl="6">
      <w:start w:val="0"/>
      <w:numFmt w:val="bullet"/>
      <w:lvlText w:val="•"/>
      <w:lvlJc w:val="left"/>
      <w:pPr>
        <w:ind w:left="5323" w:hanging="205"/>
      </w:pPr>
      <w:rPr/>
    </w:lvl>
    <w:lvl w:ilvl="7">
      <w:start w:val="0"/>
      <w:numFmt w:val="bullet"/>
      <w:lvlText w:val="•"/>
      <w:lvlJc w:val="left"/>
      <w:pPr>
        <w:ind w:left="6264" w:hanging="205"/>
      </w:pPr>
      <w:rPr/>
    </w:lvl>
    <w:lvl w:ilvl="8">
      <w:start w:val="0"/>
      <w:numFmt w:val="bullet"/>
      <w:lvlText w:val="•"/>
      <w:lvlJc w:val="left"/>
      <w:pPr>
        <w:ind w:left="7204" w:hanging="205"/>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62" w:lineRule="auto"/>
      <w:ind w:hanging="431"/>
    </w:pPr>
    <w:rPr>
      <w:rFonts w:ascii="Times New Roman" w:cs="Times New Roman" w:eastAsia="Times New Roman" w:hAnsi="Times New Roman"/>
      <w:b w:val="1"/>
      <w:sz w:val="34"/>
      <w:szCs w:val="34"/>
    </w:rPr>
  </w:style>
  <w:style w:type="paragraph" w:styleId="Heading2">
    <w:name w:val="heading 2"/>
    <w:basedOn w:val="Normal"/>
    <w:next w:val="Normal"/>
    <w:pPr>
      <w:ind w:left="23"/>
    </w:pPr>
    <w:rPr>
      <w:rFonts w:ascii="Times New Roman" w:cs="Times New Roman" w:eastAsia="Times New Roman" w:hAnsi="Times New Roman"/>
      <w:b w:val="1"/>
      <w:sz w:val="28"/>
      <w:szCs w:val="28"/>
    </w:rPr>
  </w:style>
  <w:style w:type="paragraph" w:styleId="Heading3">
    <w:name w:val="heading 3"/>
    <w:basedOn w:val="Normal"/>
    <w:next w:val="Normal"/>
    <w:pPr>
      <w:spacing w:line="272" w:lineRule="auto"/>
      <w:ind w:left="743" w:hanging="36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3"/>
      <w:jc w:val="center"/>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hyperlink" Target="https://drive.google.com/drive/folders/1h_Zz0m6k6bCOznT5SkQD1_1jXcJ3StkO?usp=sharing"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2025-03-21T00:00:00Z</vt:lpwstr>
  </property>
  <property fmtid="{D5CDD505-2E9C-101B-9397-08002B2CF9AE}" pid="3" name="LastSaved">
    <vt:lpwstr>2025-03-21T00:00:00Z</vt:lpwstr>
  </property>
  <property fmtid="{D5CDD505-2E9C-101B-9397-08002B2CF9AE}" pid="4" name="Producer">
    <vt:lpwstr>3-Heights(TM) PDF Security Shell 4.8.25.2 (http://www.pdf-tools.com)</vt:lpwstr>
  </property>
</Properties>
</file>